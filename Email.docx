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Dear [insert name of recipient]</w:t>
      </w:r>
      <w:ins w:id="0" w:author="Unknown Author" w:date="2023-07-11T13:07:40Z">
        <w:r>
          <w:rPr/>
          <w:t>(</w:t>
        </w:r>
      </w:ins>
      <w:ins w:id="1" w:author="Unknown Author" w:date="2023-07-11T13:08:36Z">
        <w:r>
          <w:rPr/>
          <w:t>Data Science Team Leader)</w:t>
        </w:r>
      </w:ins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del w:id="2" w:author="Unknown Author" w:date="2023-07-11T13:08:51Z">
        <w:r>
          <w:rPr/>
          <w:delText>[Introduce the task that you’ve completed in 1 - 2 sentences]</w:delText>
        </w:r>
      </w:del>
    </w:p>
    <w:p>
      <w:pPr>
        <w:pStyle w:val="Normal"/>
        <w:rPr/>
      </w:pPr>
      <w:ins w:id="4" w:author="Unknown Author" w:date="2023-07-11T13:08:58Z">
        <w:r>
          <w:rPr/>
          <w:t>The e</w:t>
        </w:r>
      </w:ins>
      <w:ins w:id="5" w:author="Unknown Author" w:date="2023-07-11T13:09:00Z">
        <w:r>
          <w:rPr/>
          <w:t>xploratory data analysis of the dataset you have given me is completed. I have done many things in it including finding the basic information about data, it</w:t>
        </w:r>
      </w:ins>
      <w:ins w:id="6" w:author="Unknown Author" w:date="2023-07-11T13:10:00Z">
        <w:r>
          <w:rPr/>
          <w:t>s summary, and many other things calculating numerical values of the data.</w:t>
        </w:r>
      </w:ins>
    </w:p>
    <w:p>
      <w:pPr>
        <w:pStyle w:val="Normal"/>
        <w:rPr/>
      </w:pPr>
      <w:ins w:id="8" w:author="Unknown Author" w:date="2023-07-11T13:10:00Z">
        <w:r>
          <w:rPr/>
        </w:r>
      </w:ins>
    </w:p>
    <w:p>
      <w:pPr>
        <w:pStyle w:val="Normal"/>
        <w:rPr/>
      </w:pPr>
      <w:ins w:id="10" w:author="Unknown Author" w:date="2023-07-11T13:10:00Z">
        <w:r>
          <w:rPr/>
          <w:t>I have also visualized the data in form of bargraphs, plots, charts, pie charts, etc</w:t>
        </w:r>
      </w:ins>
      <w:ins w:id="11" w:author="Unknown Author" w:date="2023-07-11T13:11:04Z">
        <w:r>
          <w:rPr/>
          <w:t xml:space="preserve"> using seaborn library which help gain better insights about available data.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del w:id="12" w:author="Unknown Author" w:date="2023-07-11T13:11:35Z">
        <w:r>
          <w:rPr/>
          <w:delText>[Summarize findings from your analysis in 3 - 5 bullet points]</w:delText>
        </w:r>
      </w:del>
    </w:p>
    <w:p>
      <w:pPr>
        <w:pStyle w:val="Normal"/>
        <w:rPr/>
      </w:pPr>
      <w:ins w:id="14" w:author="Unknown Author" w:date="2023-07-11T17:59:07Z">
        <w:r>
          <w:rPr/>
          <w:t xml:space="preserve"># </w:t>
        </w:r>
      </w:ins>
      <w:ins w:id="15" w:author="Unknown Author" w:date="2023-07-11T13:11:35Z">
        <w:r>
          <w:rPr/>
          <w:t>Accoding to my findings_</w:t>
        </w:r>
      </w:ins>
    </w:p>
    <w:p>
      <w:pPr>
        <w:pStyle w:val="Normal"/>
        <w:rPr/>
      </w:pPr>
      <w:ins w:id="17" w:author="Unknown Author" w:date="2023-07-11T13:11:35Z">
        <w:r>
          <w:rPr/>
          <w:t xml:space="preserve">1. </w:t>
        </w:r>
      </w:ins>
      <w:ins w:id="18" w:author="Unknown Author" w:date="2023-07-11T13:11:35Z">
        <w:r>
          <w:rPr/>
          <w:t xml:space="preserve">The customer type is uniformly </w:t>
        </w:r>
      </w:ins>
      <w:ins w:id="19" w:author="Unknown Author" w:date="2023-07-11T13:12:00Z">
        <w:r>
          <w:rPr/>
          <w:t xml:space="preserve">distributed, having equal percentage of each type of customers </w:t>
        </w:r>
      </w:ins>
      <w:ins w:id="20" w:author="Unknown Author" w:date="2023-07-11T13:12:00Z">
        <w:r>
          <w:rPr/>
          <w:t>ranging from 21 to 19% for each type.</w:t>
        </w:r>
      </w:ins>
    </w:p>
    <w:p>
      <w:pPr>
        <w:pStyle w:val="Normal"/>
        <w:rPr/>
      </w:pPr>
      <w:ins w:id="22" w:author="Unknown Author" w:date="2023-07-11T13:12:00Z">
        <w:r>
          <w:rPr/>
        </w:r>
      </w:ins>
    </w:p>
    <w:p>
      <w:pPr>
        <w:pStyle w:val="Normal"/>
        <w:rPr>
          <w:del w:id="28" w:author="Unknown Author" w:date="2023-07-11T17:56:28Z"/>
        </w:rPr>
      </w:pPr>
      <w:ins w:id="24" w:author="Unknown Author" w:date="2023-07-11T13:12:00Z">
        <w:r>
          <w:rPr/>
          <w:t xml:space="preserve">2. </w:t>
        </w:r>
      </w:ins>
      <w:ins w:id="25" w:author="Unknown Author" w:date="2023-07-11T13:12:00Z">
        <w:r>
          <w:rPr/>
          <w:t xml:space="preserve">The fruits category has most demand in realtime market followed by vegetables and </w:t>
        </w:r>
      </w:ins>
      <w:ins w:id="26" w:author="Unknown Author" w:date="2023-07-11T13:12:00Z">
        <w:r>
          <w:rPr/>
          <w:t xml:space="preserve">other things, </w:t>
        </w:r>
      </w:ins>
      <w:ins w:id="27" w:author="Unknown Author" w:date="2023-07-11T13:12:00Z">
        <w:r>
          <w:rPr/>
          <w:t>kitchen and meat product categories are most having both 9% of total 22 unique types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del w:id="29" w:author="Unknown Author" w:date="2023-07-11T17:56:35Z">
        <w:r>
          <w:rPr/>
          <w:delText>[Provide your recommendations in up to 3 bullet points]</w:delText>
        </w:r>
      </w:del>
      <w:ins w:id="30" w:author="Unknown Author" w:date="2023-07-11T17:56:36Z">
        <w:r>
          <w:rPr/>
          <w:t xml:space="preserve"> </w:t>
        </w:r>
      </w:ins>
    </w:p>
    <w:p>
      <w:pPr>
        <w:pStyle w:val="Normal"/>
        <w:rPr/>
      </w:pPr>
      <w:ins w:id="32" w:author="Unknown Author" w:date="2023-07-11T17:56:36Z">
        <w:r>
          <w:rPr/>
          <w:t xml:space="preserve"># Well according to my recommendations the </w:t>
        </w:r>
      </w:ins>
      <w:ins w:id="33" w:author="Unknown Author" w:date="2023-07-11T17:57:12Z">
        <w:r>
          <w:rPr/>
          <w:t xml:space="preserve">solution to the business problem of “How to better stock the items that they sell.” </w:t>
        </w:r>
      </w:ins>
      <w:ins w:id="34" w:author="Unknown Author" w:date="2023-07-11T17:58:03Z">
        <w:r>
          <w:rPr/>
          <w:t xml:space="preserve"> requires certain things as follows_</w:t>
        </w:r>
      </w:ins>
    </w:p>
    <w:p>
      <w:pPr>
        <w:pStyle w:val="Normal"/>
        <w:rPr/>
      </w:pPr>
      <w:ins w:id="36" w:author="Unknown Author" w:date="2023-07-11T17:58:03Z">
        <w:r>
          <w:rPr/>
          <w:t xml:space="preserve">1. </w:t>
        </w:r>
      </w:ins>
      <w:ins w:id="37" w:author="Unknown Author" w:date="2023-07-11T18:00:12Z">
        <w:r>
          <w:rPr/>
          <w:t xml:space="preserve">We have </w:t>
        </w:r>
      </w:ins>
      <w:ins w:id="38" w:author="Unknown Author" w:date="2023-07-11T17:59:48Z">
        <w:r>
          <w:rPr/>
          <w:t>quite good amo</w:t>
        </w:r>
      </w:ins>
      <w:ins w:id="39" w:author="Unknown Author" w:date="2023-07-11T18:00:00Z">
        <w:r>
          <w:rPr/>
          <w:t>unt of data and machine learning model can be trained on basis of this dataset</w:t>
        </w:r>
      </w:ins>
    </w:p>
    <w:p>
      <w:pPr>
        <w:pStyle w:val="Normal"/>
        <w:rPr/>
      </w:pPr>
      <w:ins w:id="41" w:author="Unknown Author" w:date="2023-07-11T18:00:00Z">
        <w:r>
          <w:rPr/>
          <w:t>2. However more data is also good for better predictability</w:t>
        </w:r>
      </w:ins>
    </w:p>
    <w:p>
      <w:pPr>
        <w:pStyle w:val="Normal"/>
        <w:rPr/>
      </w:pPr>
      <w:ins w:id="43" w:author="Unknown Author" w:date="2023-07-11T18:01:00Z">
        <w:r>
          <w:rPr/>
          <w:t xml:space="preserve">3. The problem can be formulated as the calculation of product_id and type of item based on timestamp/ time of buying the good, this will ultimately give us the </w:t>
        </w:r>
      </w:ins>
      <w:ins w:id="44" w:author="Unknown Author" w:date="2023-07-11T18:02:05Z">
        <w:r>
          <w:rPr/>
          <w:t>market need of a product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Best regards,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[name of sender]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ko-K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Revision">
    <w:name w:val="Revision"/>
    <w:uiPriority w:val="99"/>
    <w:semiHidden/>
    <w:qFormat/>
    <w:rsid w:val="00f95485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1</Pages>
  <Words>228</Words>
  <Characters>1118</Characters>
  <CharactersWithSpaces>1337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2022-05-09T20:31:00Z</dcterms:created>
  <dc:creator/>
  <dc:description/>
  <dc:language>en-IN</dc:language>
  <cp:lastModifiedBy/>
  <dcterms:modified xsi:type="dcterms:W3CDTF">2023-07-11T18:03:47Z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